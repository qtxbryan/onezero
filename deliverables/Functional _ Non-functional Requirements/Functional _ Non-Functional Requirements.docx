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must be able to register an account on the system. </w:t>
      </w:r>
    </w:p>
    <w:p w:rsidR="00000000" w:rsidDel="00000000" w:rsidP="00000000" w:rsidRDefault="00000000" w:rsidRPr="00000000" w14:paraId="00000004">
      <w:pPr>
        <w:spacing w:after="240" w:before="240" w:lineRule="auto"/>
        <w:ind w:left="800" w:firstLine="0"/>
        <w:rPr/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text fields for the user to enter 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220" w:firstLine="0"/>
        <w:rPr/>
      </w:pPr>
      <w:r w:rsidDel="00000000" w:rsidR="00000000" w:rsidRPr="00000000">
        <w:rPr>
          <w:b w:val="1"/>
          <w:rtl w:val="0"/>
        </w:rPr>
        <w:t xml:space="preserve">1.1.1.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1.1.2.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p</w:t>
      </w:r>
      <w:r w:rsidDel="00000000" w:rsidR="00000000" w:rsidRPr="00000000">
        <w:rPr>
          <w:rtl w:val="0"/>
        </w:rPr>
        <w:t xml:space="preserve">hone number,</w:t>
      </w:r>
    </w:p>
    <w:p w:rsidR="00000000" w:rsidDel="00000000" w:rsidP="00000000" w:rsidRDefault="00000000" w:rsidRPr="00000000" w14:paraId="00000007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1.1.3.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</w:t>
      </w:r>
      <w:r w:rsidDel="00000000" w:rsidR="00000000" w:rsidRPr="00000000">
        <w:rPr>
          <w:rtl w:val="0"/>
        </w:rPr>
        <w:t xml:space="preserve">Email Address,</w:t>
      </w:r>
    </w:p>
    <w:p w:rsidR="00000000" w:rsidDel="00000000" w:rsidP="00000000" w:rsidRDefault="00000000" w:rsidRPr="00000000" w14:paraId="00000008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1.1.4.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</w:t>
      </w:r>
      <w:r w:rsidDel="00000000" w:rsidR="00000000" w:rsidRPr="00000000">
        <w:rPr>
          <w:rtl w:val="0"/>
        </w:rPr>
        <w:t xml:space="preserve">Password,</w:t>
      </w:r>
    </w:p>
    <w:p w:rsidR="00000000" w:rsidDel="00000000" w:rsidP="00000000" w:rsidRDefault="00000000" w:rsidRPr="00000000" w14:paraId="00000009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1.1.5.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</w:t>
      </w:r>
      <w:r w:rsidDel="00000000" w:rsidR="00000000" w:rsidRPr="00000000">
        <w:rPr>
          <w:rtl w:val="0"/>
        </w:rPr>
        <w:t xml:space="preserve">Password confirmation.</w:t>
      </w:r>
    </w:p>
    <w:p w:rsidR="00000000" w:rsidDel="00000000" w:rsidP="00000000" w:rsidRDefault="00000000" w:rsidRPr="00000000" w14:paraId="0000000A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user must fill in all of the text fields before clicking “Register” button </w:t>
      </w:r>
    </w:p>
    <w:p w:rsidR="00000000" w:rsidDel="00000000" w:rsidP="00000000" w:rsidRDefault="00000000" w:rsidRPr="00000000" w14:paraId="0000000B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1.2.1.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verify the fields when the user clicks the “Submit” button</w:t>
      </w:r>
    </w:p>
    <w:p w:rsidR="00000000" w:rsidDel="00000000" w:rsidP="00000000" w:rsidRDefault="00000000" w:rsidRPr="00000000" w14:paraId="0000000C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verify the fields filled in by the user before creating an account.</w:t>
      </w:r>
    </w:p>
    <w:p w:rsidR="00000000" w:rsidDel="00000000" w:rsidP="00000000" w:rsidRDefault="00000000" w:rsidRPr="00000000" w14:paraId="0000000D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username must be unique for all users of this system.</w:t>
      </w:r>
    </w:p>
    <w:p w:rsidR="00000000" w:rsidDel="00000000" w:rsidP="00000000" w:rsidRDefault="00000000" w:rsidRPr="00000000" w14:paraId="0000000E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email given has never registered in the system.</w:t>
      </w:r>
    </w:p>
    <w:p w:rsidR="00000000" w:rsidDel="00000000" w:rsidP="00000000" w:rsidRDefault="00000000" w:rsidRPr="00000000" w14:paraId="0000000F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email given has never registered in the system.</w:t>
      </w:r>
    </w:p>
    <w:p w:rsidR="00000000" w:rsidDel="00000000" w:rsidP="00000000" w:rsidRDefault="00000000" w:rsidRPr="00000000" w14:paraId="00000010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1.3.4.</w:t>
      </w:r>
      <w:r w:rsidDel="00000000" w:rsidR="00000000" w:rsidRPr="00000000">
        <w:rPr>
          <w:rtl w:val="0"/>
        </w:rPr>
        <w:t xml:space="preserve"> The password given must contain at least 1 uppercase character and 1 special character.</w:t>
      </w:r>
    </w:p>
    <w:p w:rsidR="00000000" w:rsidDel="00000000" w:rsidP="00000000" w:rsidRDefault="00000000" w:rsidRPr="00000000" w14:paraId="00000011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1.3.5. </w:t>
      </w:r>
      <w:r w:rsidDel="00000000" w:rsidR="00000000" w:rsidRPr="00000000">
        <w:rPr>
          <w:rtl w:val="0"/>
        </w:rPr>
        <w:t xml:space="preserve">The password given must contain at least 8 characters. </w:t>
      </w:r>
    </w:p>
    <w:p w:rsidR="00000000" w:rsidDel="00000000" w:rsidP="00000000" w:rsidRDefault="00000000" w:rsidRPr="00000000" w14:paraId="00000012">
      <w:pPr>
        <w:spacing w:after="240" w:before="240" w:lineRule="auto"/>
        <w:ind w:left="1275.5905511811022" w:firstLine="0"/>
        <w:rPr/>
      </w:pPr>
      <w:r w:rsidDel="00000000" w:rsidR="00000000" w:rsidRPr="00000000">
        <w:rPr>
          <w:b w:val="1"/>
          <w:rtl w:val="0"/>
        </w:rPr>
        <w:t xml:space="preserve">1.3.6. </w:t>
      </w:r>
      <w:r w:rsidDel="00000000" w:rsidR="00000000" w:rsidRPr="00000000">
        <w:rPr>
          <w:rtl w:val="0"/>
        </w:rPr>
        <w:t xml:space="preserve">The phone number given must be a verified phone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5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1.3.6.1.</w:t>
      </w:r>
      <w:r w:rsidDel="00000000" w:rsidR="00000000" w:rsidRPr="00000000">
        <w:rPr>
          <w:rtl w:val="0"/>
        </w:rPr>
        <w:t xml:space="preserve"> The system must send a OTP to the user’s phone number</w:t>
      </w:r>
    </w:p>
    <w:p w:rsidR="00000000" w:rsidDel="00000000" w:rsidP="00000000" w:rsidRDefault="00000000" w:rsidRPr="00000000" w14:paraId="00000014">
      <w:pPr>
        <w:spacing w:after="240" w:before="240" w:lineRule="auto"/>
        <w:ind w:left="1275.5905511811022" w:firstLine="0"/>
        <w:rPr/>
      </w:pPr>
      <w:r w:rsidDel="00000000" w:rsidR="00000000" w:rsidRPr="00000000">
        <w:rPr>
          <w:b w:val="1"/>
          <w:rtl w:val="0"/>
        </w:rPr>
        <w:t xml:space="preserve">1.3.7.</w:t>
      </w:r>
      <w:r w:rsidDel="00000000" w:rsidR="00000000" w:rsidRPr="00000000">
        <w:rPr>
          <w:rtl w:val="0"/>
        </w:rPr>
        <w:t xml:space="preserve"> The system must provide error messages describing the reason the user’s information is rejected.</w:t>
      </w:r>
    </w:p>
    <w:p w:rsidR="00000000" w:rsidDel="00000000" w:rsidP="00000000" w:rsidRDefault="00000000" w:rsidRPr="00000000" w14:paraId="00000015">
      <w:pPr>
        <w:spacing w:after="240" w:before="240" w:lineRule="auto"/>
        <w:ind w:left="1275.5905511811022" w:firstLine="0"/>
        <w:rPr/>
      </w:pPr>
      <w:r w:rsidDel="00000000" w:rsidR="00000000" w:rsidRPr="00000000">
        <w:rPr>
          <w:b w:val="1"/>
          <w:rtl w:val="0"/>
        </w:rPr>
        <w:t xml:space="preserve">1.4.</w:t>
      </w:r>
      <w:r w:rsidDel="00000000" w:rsidR="00000000" w:rsidRPr="00000000">
        <w:rPr>
          <w:rtl w:val="0"/>
        </w:rPr>
        <w:t xml:space="preserve"> The system must create an account for the user upon verification. </w:t>
      </w:r>
    </w:p>
    <w:p w:rsidR="00000000" w:rsidDel="00000000" w:rsidP="00000000" w:rsidRDefault="00000000" w:rsidRPr="00000000" w14:paraId="00000016">
      <w:pPr>
        <w:spacing w:after="240" w:before="240" w:lineRule="auto"/>
        <w:ind w:left="1275.5905511811022" w:firstLine="0"/>
        <w:rPr/>
      </w:pPr>
      <w:r w:rsidDel="00000000" w:rsidR="00000000" w:rsidRPr="00000000">
        <w:rPr>
          <w:b w:val="1"/>
          <w:rtl w:val="0"/>
        </w:rPr>
        <w:t xml:space="preserve">1.5.</w:t>
      </w:r>
      <w:r w:rsidDel="00000000" w:rsidR="00000000" w:rsidRPr="00000000">
        <w:rPr>
          <w:rtl w:val="0"/>
        </w:rPr>
        <w:t xml:space="preserve"> The system must log the user into the main page of the system.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log into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text fields for the user to enter his information.</w:t>
      </w:r>
    </w:p>
    <w:p w:rsidR="00000000" w:rsidDel="00000000" w:rsidP="00000000" w:rsidRDefault="00000000" w:rsidRPr="00000000" w14:paraId="0000001B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2.1.1.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fields must consist of email</w:t>
      </w:r>
    </w:p>
    <w:p w:rsidR="00000000" w:rsidDel="00000000" w:rsidP="00000000" w:rsidRDefault="00000000" w:rsidRPr="00000000" w14:paraId="0000001C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2.1.2.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fields must consist of password</w:t>
      </w:r>
    </w:p>
    <w:p w:rsidR="00000000" w:rsidDel="00000000" w:rsidP="00000000" w:rsidRDefault="00000000" w:rsidRPr="00000000" w14:paraId="0000001D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2.1.2.1.</w:t>
        <w:tab/>
      </w:r>
      <w:r w:rsidDel="00000000" w:rsidR="00000000" w:rsidRPr="00000000">
        <w:rPr>
          <w:rtl w:val="0"/>
        </w:rPr>
        <w:t xml:space="preserve">Passwords entered must be masked.</w:t>
      </w:r>
    </w:p>
    <w:p w:rsidR="00000000" w:rsidDel="00000000" w:rsidP="00000000" w:rsidRDefault="00000000" w:rsidRPr="00000000" w14:paraId="0000001E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2.1.2.2.</w:t>
        <w:tab/>
      </w:r>
      <w:r w:rsidDel="00000000" w:rsidR="00000000" w:rsidRPr="00000000">
        <w:rPr>
          <w:rtl w:val="0"/>
        </w:rPr>
        <w:t xml:space="preserve">Password field must have an option for users to see what they are typing.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user must fill in all of the text fields before clicking ‘Log In’ button.</w:t>
      </w:r>
    </w:p>
    <w:p w:rsidR="00000000" w:rsidDel="00000000" w:rsidP="00000000" w:rsidRDefault="00000000" w:rsidRPr="00000000" w14:paraId="00000020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2.2.1.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verify the fields filled in by the user before logging the user into the system.</w:t>
      </w:r>
    </w:p>
    <w:p w:rsidR="00000000" w:rsidDel="00000000" w:rsidP="00000000" w:rsidRDefault="00000000" w:rsidRPr="00000000" w14:paraId="00000021">
      <w:pPr>
        <w:spacing w:after="240" w:before="240" w:lineRule="auto"/>
        <w:ind w:left="850.3937007874017" w:firstLine="0"/>
        <w:jc w:val="both"/>
        <w:rPr/>
      </w:pPr>
      <w:r w:rsidDel="00000000" w:rsidR="00000000" w:rsidRPr="00000000">
        <w:rPr>
          <w:b w:val="1"/>
          <w:rtl w:val="0"/>
        </w:rPr>
        <w:t xml:space="preserve">2.3.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log the user if the information obtained from the text fields are verified</w:t>
      </w:r>
    </w:p>
    <w:p w:rsidR="00000000" w:rsidDel="00000000" w:rsidP="00000000" w:rsidRDefault="00000000" w:rsidRPr="00000000" w14:paraId="00000022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2.3.1.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email must be found in the database of the system</w:t>
      </w:r>
    </w:p>
    <w:p w:rsidR="00000000" w:rsidDel="00000000" w:rsidP="00000000" w:rsidRDefault="00000000" w:rsidRPr="00000000" w14:paraId="00000023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2.3.2.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password entered must match the password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have</w:t>
      </w:r>
      <w:r w:rsidDel="00000000" w:rsidR="00000000" w:rsidRPr="00000000">
        <w:rPr>
          <w:rtl w:val="0"/>
        </w:rPr>
        <w:t xml:space="preserve"> a forget password feature.</w:t>
      </w:r>
    </w:p>
    <w:p w:rsidR="00000000" w:rsidDel="00000000" w:rsidP="00000000" w:rsidRDefault="00000000" w:rsidRPr="00000000" w14:paraId="00000025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2.5.1.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Forget password feature will ask for the user's email.</w:t>
      </w:r>
    </w:p>
    <w:p w:rsidR="00000000" w:rsidDel="00000000" w:rsidP="00000000" w:rsidRDefault="00000000" w:rsidRPr="00000000" w14:paraId="00000026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2.5.2.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 email to reset the password will be sent to the email address.</w:t>
      </w:r>
    </w:p>
    <w:p w:rsidR="00000000" w:rsidDel="00000000" w:rsidP="00000000" w:rsidRDefault="00000000" w:rsidRPr="00000000" w14:paraId="00000027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log the user into the main page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1240" w:hanging="440"/>
        <w:rPr/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2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Page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view home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the welcome message</w:t>
      </w:r>
      <w:r w:rsidDel="00000000" w:rsidR="00000000" w:rsidRPr="00000000">
        <w:rPr>
          <w:rtl w:val="0"/>
        </w:rPr>
        <w:t xml:space="preserve"> “Welcome, *username*”</w:t>
      </w:r>
    </w:p>
    <w:p w:rsidR="00000000" w:rsidDel="00000000" w:rsidP="00000000" w:rsidRDefault="00000000" w:rsidRPr="00000000" w14:paraId="00000032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all property listings</w:t>
      </w:r>
    </w:p>
    <w:p w:rsidR="00000000" w:rsidDel="00000000" w:rsidP="00000000" w:rsidRDefault="00000000" w:rsidRPr="00000000" w14:paraId="00000033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3.2.1.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will display listings within a 5 metre radius </w:t>
      </w:r>
    </w:p>
    <w:p w:rsidR="00000000" w:rsidDel="00000000" w:rsidP="00000000" w:rsidRDefault="00000000" w:rsidRPr="00000000" w14:paraId="00000034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3.2.2.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will display listings each with 4 icons information</w:t>
      </w:r>
    </w:p>
    <w:p w:rsidR="00000000" w:rsidDel="00000000" w:rsidP="00000000" w:rsidRDefault="00000000" w:rsidRPr="00000000" w14:paraId="00000035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3.2.2.1.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 of bedrooms,</w:t>
      </w:r>
    </w:p>
    <w:p w:rsidR="00000000" w:rsidDel="00000000" w:rsidP="00000000" w:rsidRDefault="00000000" w:rsidRPr="00000000" w14:paraId="00000036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3.2.2.2.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 of toilets,</w:t>
      </w:r>
    </w:p>
    <w:p w:rsidR="00000000" w:rsidDel="00000000" w:rsidP="00000000" w:rsidRDefault="00000000" w:rsidRPr="00000000" w14:paraId="00000037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3.2.2.3.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Numbers showing square feet of the property,</w:t>
      </w:r>
    </w:p>
    <w:p w:rsidR="00000000" w:rsidDel="00000000" w:rsidP="00000000" w:rsidRDefault="00000000" w:rsidRPr="00000000" w14:paraId="00000038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3.2.2.4.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Price per square foot of the property.</w:t>
      </w:r>
    </w:p>
    <w:p w:rsidR="00000000" w:rsidDel="00000000" w:rsidP="00000000" w:rsidRDefault="00000000" w:rsidRPr="00000000" w14:paraId="00000039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3.2.3.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tap on each individual property listing.</w:t>
      </w:r>
    </w:p>
    <w:p w:rsidR="00000000" w:rsidDel="00000000" w:rsidP="00000000" w:rsidRDefault="00000000" w:rsidRPr="00000000" w14:paraId="0000003A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3.2.4.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tap on “add to like” button for each individual property listing.</w:t>
      </w:r>
    </w:p>
    <w:p w:rsidR="00000000" w:rsidDel="00000000" w:rsidP="00000000" w:rsidRDefault="00000000" w:rsidRPr="00000000" w14:paraId="0000003B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3.2.2.1.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will display listing in user’s likes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240" w:hanging="44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3.3.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</w:t>
      </w:r>
      <w:r w:rsidDel="00000000" w:rsidR="00000000" w:rsidRPr="00000000">
        <w:rPr>
          <w:rtl w:val="0"/>
        </w:rPr>
        <w:t xml:space="preserve"> textfield for search bar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3.3.1.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textfield must consist of text at most 255 characters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 navigation bar at the bottom of the screen </w:t>
      </w:r>
    </w:p>
    <w:p w:rsidR="00000000" w:rsidDel="00000000" w:rsidP="00000000" w:rsidRDefault="00000000" w:rsidRPr="00000000" w14:paraId="0000003F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3.4.1.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“Home” button</w:t>
      </w:r>
    </w:p>
    <w:p w:rsidR="00000000" w:rsidDel="00000000" w:rsidP="00000000" w:rsidRDefault="00000000" w:rsidRPr="00000000" w14:paraId="00000040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3.4.1.1.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user must be able to access home page</w:t>
      </w:r>
    </w:p>
    <w:p w:rsidR="00000000" w:rsidDel="00000000" w:rsidP="00000000" w:rsidRDefault="00000000" w:rsidRPr="00000000" w14:paraId="00000041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3.4.2.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“Chats” button </w:t>
      </w:r>
    </w:p>
    <w:p w:rsidR="00000000" w:rsidDel="00000000" w:rsidP="00000000" w:rsidRDefault="00000000" w:rsidRPr="00000000" w14:paraId="00000042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3.4.2.1.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user must be able to access chats page</w:t>
      </w:r>
    </w:p>
    <w:p w:rsidR="00000000" w:rsidDel="00000000" w:rsidP="00000000" w:rsidRDefault="00000000" w:rsidRPr="00000000" w14:paraId="00000043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3.4.3.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“Likes” button</w:t>
      </w:r>
    </w:p>
    <w:p w:rsidR="00000000" w:rsidDel="00000000" w:rsidP="00000000" w:rsidRDefault="00000000" w:rsidRPr="00000000" w14:paraId="00000044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3.4.3.1.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user must be able to access likes page</w:t>
      </w:r>
    </w:p>
    <w:p w:rsidR="00000000" w:rsidDel="00000000" w:rsidP="00000000" w:rsidRDefault="00000000" w:rsidRPr="00000000" w14:paraId="00000045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3.4.4.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“Profile” button</w:t>
      </w:r>
    </w:p>
    <w:p w:rsidR="00000000" w:rsidDel="00000000" w:rsidP="00000000" w:rsidRDefault="00000000" w:rsidRPr="00000000" w14:paraId="00000046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3.4.4.1.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user must be able to access Profile page</w:t>
      </w:r>
    </w:p>
    <w:p w:rsidR="00000000" w:rsidDel="00000000" w:rsidP="00000000" w:rsidRDefault="00000000" w:rsidRPr="00000000" w14:paraId="00000047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3.4.5.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“+” button</w:t>
      </w:r>
    </w:p>
    <w:p w:rsidR="00000000" w:rsidDel="00000000" w:rsidP="00000000" w:rsidRDefault="00000000" w:rsidRPr="00000000" w14:paraId="00000049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3.4.5.1.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user must be able to access create listing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Chat Page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should be able to browse chat messages from the browse chat page.</w:t>
      </w:r>
    </w:p>
    <w:p w:rsidR="00000000" w:rsidDel="00000000" w:rsidP="00000000" w:rsidRDefault="00000000" w:rsidRPr="00000000" w14:paraId="0000004D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4.1.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all existing chats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Listing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should be able to create listings from the create listing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text fields/image upload for user to enter his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should be able to upload pictures of his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Address of the apartment.</w:t>
      </w:r>
    </w:p>
    <w:p w:rsidR="00000000" w:rsidDel="00000000" w:rsidP="00000000" w:rsidRDefault="00000000" w:rsidRPr="00000000" w14:paraId="00000054">
      <w:pPr>
        <w:spacing w:after="240" w:before="240" w:lineRule="auto"/>
        <w:ind w:left="1720" w:hanging="50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5.1.3.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text field must consist of Selling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text field must consist of Number of toilet(s). </w:t>
      </w:r>
    </w:p>
    <w:p w:rsidR="00000000" w:rsidDel="00000000" w:rsidP="00000000" w:rsidRDefault="00000000" w:rsidRPr="00000000" w14:paraId="00000056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text field must consist of Number of bedroom(s). </w:t>
      </w:r>
    </w:p>
    <w:p w:rsidR="00000000" w:rsidDel="00000000" w:rsidP="00000000" w:rsidRDefault="00000000" w:rsidRPr="00000000" w14:paraId="00000057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text field must consist of Square feet.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5.1.5.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text field must consist of </w:t>
      </w:r>
      <w:r w:rsidDel="00000000" w:rsidR="00000000" w:rsidRPr="00000000">
        <w:rPr>
          <w:rtl w:val="0"/>
        </w:rPr>
        <w:t xml:space="preserve">further details about the house.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 individual properties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must be able to browse details of listings. </w:t>
      </w:r>
    </w:p>
    <w:p w:rsidR="00000000" w:rsidDel="00000000" w:rsidP="00000000" w:rsidRDefault="00000000" w:rsidRPr="00000000" w14:paraId="00000061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6.2.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d</w:t>
      </w:r>
      <w:r w:rsidDel="00000000" w:rsidR="00000000" w:rsidRPr="00000000">
        <w:rPr>
          <w:rtl w:val="0"/>
        </w:rPr>
        <w:t xml:space="preserve">etails of listings </w:t>
      </w:r>
    </w:p>
    <w:p w:rsidR="00000000" w:rsidDel="00000000" w:rsidP="00000000" w:rsidRDefault="00000000" w:rsidRPr="00000000" w14:paraId="00000062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6.2.1.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a p</w:t>
      </w:r>
      <w:r w:rsidDel="00000000" w:rsidR="00000000" w:rsidRPr="00000000">
        <w:rPr>
          <w:rtl w:val="0"/>
        </w:rPr>
        <w:t xml:space="preserve">icture of the house,</w:t>
      </w:r>
    </w:p>
    <w:p w:rsidR="00000000" w:rsidDel="00000000" w:rsidP="00000000" w:rsidRDefault="00000000" w:rsidRPr="00000000" w14:paraId="00000063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6.2.2.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the a</w:t>
      </w:r>
      <w:r w:rsidDel="00000000" w:rsidR="00000000" w:rsidRPr="00000000">
        <w:rPr>
          <w:rtl w:val="0"/>
        </w:rPr>
        <w:t xml:space="preserve">ddress of the apartment </w:t>
      </w:r>
    </w:p>
    <w:p w:rsidR="00000000" w:rsidDel="00000000" w:rsidP="00000000" w:rsidRDefault="00000000" w:rsidRPr="00000000" w14:paraId="00000064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6.2.3.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the p</w:t>
      </w:r>
      <w:r w:rsidDel="00000000" w:rsidR="00000000" w:rsidRPr="00000000">
        <w:rPr>
          <w:rtl w:val="0"/>
        </w:rPr>
        <w:t xml:space="preserve">rice of sale,</w:t>
      </w:r>
    </w:p>
    <w:p w:rsidR="00000000" w:rsidDel="00000000" w:rsidP="00000000" w:rsidRDefault="00000000" w:rsidRPr="00000000" w14:paraId="00000065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6.2.4.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additional d</w:t>
      </w:r>
      <w:r w:rsidDel="00000000" w:rsidR="00000000" w:rsidRPr="00000000">
        <w:rPr>
          <w:rtl w:val="0"/>
        </w:rPr>
        <w:t xml:space="preserve">etails of the apartment.</w:t>
      </w:r>
    </w:p>
    <w:p w:rsidR="00000000" w:rsidDel="00000000" w:rsidP="00000000" w:rsidRDefault="00000000" w:rsidRPr="00000000" w14:paraId="00000066">
      <w:pPr>
        <w:spacing w:after="240" w:before="240" w:lineRule="auto"/>
        <w:ind w:left="1720" w:hanging="50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6.2.5.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a</w:t>
      </w:r>
      <w:r w:rsidDel="00000000" w:rsidR="00000000" w:rsidRPr="00000000">
        <w:rPr>
          <w:rtl w:val="0"/>
        </w:rPr>
        <w:t xml:space="preserve"> map of the address in the listing.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6.2.5.1.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m</w:t>
      </w:r>
      <w:r w:rsidDel="00000000" w:rsidR="00000000" w:rsidRPr="00000000">
        <w:rPr>
          <w:rtl w:val="0"/>
        </w:rPr>
        <w:t xml:space="preserve">ap must be interactive, allowing users to move it within our application.</w:t>
      </w:r>
    </w:p>
    <w:p w:rsidR="00000000" w:rsidDel="00000000" w:rsidP="00000000" w:rsidRDefault="00000000" w:rsidRPr="00000000" w14:paraId="00000068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6.3.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be able to calculate the</w:t>
      </w:r>
      <w:r w:rsidDel="00000000" w:rsidR="00000000" w:rsidRPr="00000000">
        <w:rPr>
          <w:rtl w:val="0"/>
        </w:rPr>
        <w:t xml:space="preserve"> available grants for the user.</w:t>
      </w:r>
    </w:p>
    <w:p w:rsidR="00000000" w:rsidDel="00000000" w:rsidP="00000000" w:rsidRDefault="00000000" w:rsidRPr="00000000" w14:paraId="00000069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6.3.1.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dropdown field for user to enter his input</w:t>
      </w:r>
    </w:p>
    <w:p w:rsidR="00000000" w:rsidDel="00000000" w:rsidP="00000000" w:rsidRDefault="00000000" w:rsidRPr="00000000" w14:paraId="0000006A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6.3.1.1.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dropdown field must consist of Loan Amount </w:t>
      </w:r>
    </w:p>
    <w:p w:rsidR="00000000" w:rsidDel="00000000" w:rsidP="00000000" w:rsidRDefault="00000000" w:rsidRPr="00000000" w14:paraId="0000006B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6.3.2.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slider field for user to enter his input</w:t>
      </w:r>
    </w:p>
    <w:p w:rsidR="00000000" w:rsidDel="00000000" w:rsidP="00000000" w:rsidRDefault="00000000" w:rsidRPr="00000000" w14:paraId="0000006C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6.3.2.1.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slider field must consist of Monthly Repayment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6.3.3.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calculate and display grants available for user</w:t>
      </w:r>
    </w:p>
    <w:p w:rsidR="00000000" w:rsidDel="00000000" w:rsidP="00000000" w:rsidRDefault="00000000" w:rsidRPr="00000000" w14:paraId="0000006E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6.3.3.1.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will display “Proximity” grants if current residential address is within 5 metres radius </w:t>
      </w:r>
    </w:p>
    <w:p w:rsidR="00000000" w:rsidDel="00000000" w:rsidP="00000000" w:rsidRDefault="00000000" w:rsidRPr="00000000" w14:paraId="0000006F">
      <w:pPr>
        <w:spacing w:after="240" w:before="240" w:lineRule="auto"/>
        <w:ind w:left="2360" w:hanging="640"/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6.3.3.2.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will check database for SC/PR citizenship, first-timer couple/family, Age, Monthly income ceiling and display “Family” grants.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2360" w:hanging="640"/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6.3.3.3.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will check database for SC/PR citizenship, first-timer couple/family, Age, Monthly income ceiling and display “Enhanced Housing” grants.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6.3.4.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calculate and display loan repayment time</w:t>
      </w:r>
    </w:p>
    <w:p w:rsidR="00000000" w:rsidDel="00000000" w:rsidP="00000000" w:rsidRDefault="00000000" w:rsidRPr="00000000" w14:paraId="00000072">
      <w:pPr>
        <w:spacing w:after="240" w:before="240" w:lineRule="auto"/>
        <w:ind w:left="1720" w:hanging="50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6.3.5.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calculate and display total price per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6.4.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 “Inquire Now” button</w:t>
      </w:r>
    </w:p>
    <w:p w:rsidR="00000000" w:rsidDel="00000000" w:rsidP="00000000" w:rsidRDefault="00000000" w:rsidRPr="00000000" w14:paraId="00000074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6.4.1.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should be able to chat with seller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View likes properties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should be able to view likes properties from the likes properties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7.1.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will display all the listings that users liked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7.1.1.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will display listings within a 5 metre radius </w:t>
      </w:r>
    </w:p>
    <w:p w:rsidR="00000000" w:rsidDel="00000000" w:rsidP="00000000" w:rsidRDefault="00000000" w:rsidRPr="00000000" w14:paraId="00000079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7.1.2.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will display listings each with 4 icons information</w:t>
      </w:r>
    </w:p>
    <w:p w:rsidR="00000000" w:rsidDel="00000000" w:rsidP="00000000" w:rsidRDefault="00000000" w:rsidRPr="00000000" w14:paraId="0000007A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7.1.2.1.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 of bedrooms,</w:t>
      </w:r>
    </w:p>
    <w:p w:rsidR="00000000" w:rsidDel="00000000" w:rsidP="00000000" w:rsidRDefault="00000000" w:rsidRPr="00000000" w14:paraId="0000007B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7.1.2.2.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 of toilets,</w:t>
      </w:r>
    </w:p>
    <w:p w:rsidR="00000000" w:rsidDel="00000000" w:rsidP="00000000" w:rsidRDefault="00000000" w:rsidRPr="00000000" w14:paraId="0000007C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7.1.2.3.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Numbers showing square feet of the property,</w:t>
      </w:r>
    </w:p>
    <w:p w:rsidR="00000000" w:rsidDel="00000000" w:rsidP="00000000" w:rsidRDefault="00000000" w:rsidRPr="00000000" w14:paraId="0000007D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7.1.2.4.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Price per square foot of the property.</w:t>
      </w:r>
    </w:p>
    <w:p w:rsidR="00000000" w:rsidDel="00000000" w:rsidP="00000000" w:rsidRDefault="00000000" w:rsidRPr="00000000" w14:paraId="0000007E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7.1.3.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tap on each individual property listing.</w:t>
      </w:r>
    </w:p>
    <w:p w:rsidR="00000000" w:rsidDel="00000000" w:rsidP="00000000" w:rsidRDefault="00000000" w:rsidRPr="00000000" w14:paraId="0000007F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7.1.4.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tap on “Remove from like” button for each individual property listing.</w:t>
      </w:r>
    </w:p>
    <w:p w:rsidR="00000000" w:rsidDel="00000000" w:rsidP="00000000" w:rsidRDefault="00000000" w:rsidRPr="00000000" w14:paraId="00000080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7.1.2.1.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will remove listing from likes properties page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View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</w:t>
      </w:r>
      <w:r w:rsidDel="00000000" w:rsidR="00000000" w:rsidRPr="00000000">
        <w:rPr>
          <w:rtl w:val="0"/>
        </w:rPr>
        <w:t xml:space="preserve">ser should be able to view their profile </w:t>
      </w:r>
    </w:p>
    <w:p w:rsidR="00000000" w:rsidDel="00000000" w:rsidP="00000000" w:rsidRDefault="00000000" w:rsidRPr="00000000" w14:paraId="00000084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8.1.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username </w:t>
      </w:r>
    </w:p>
    <w:p w:rsidR="00000000" w:rsidDel="00000000" w:rsidP="00000000" w:rsidRDefault="00000000" w:rsidRPr="00000000" w14:paraId="00000085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8.2.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user must be able to edit profile information</w:t>
      </w:r>
    </w:p>
    <w:p w:rsidR="00000000" w:rsidDel="00000000" w:rsidP="00000000" w:rsidRDefault="00000000" w:rsidRPr="00000000" w14:paraId="00000086">
      <w:pPr>
        <w:spacing w:after="240" w:before="240" w:lineRule="auto"/>
        <w:ind w:left="1240" w:hanging="440"/>
        <w:rPr/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8.2.1.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text fields/image upload for user to enter his input</w:t>
      </w:r>
    </w:p>
    <w:p w:rsidR="00000000" w:rsidDel="00000000" w:rsidP="00000000" w:rsidRDefault="00000000" w:rsidRPr="00000000" w14:paraId="00000087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8.2.1.1.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username</w:t>
      </w:r>
    </w:p>
    <w:p w:rsidR="00000000" w:rsidDel="00000000" w:rsidP="00000000" w:rsidRDefault="00000000" w:rsidRPr="00000000" w14:paraId="00000088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8.2.1.2.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phone number</w:t>
      </w:r>
    </w:p>
    <w:p w:rsidR="00000000" w:rsidDel="00000000" w:rsidP="00000000" w:rsidRDefault="00000000" w:rsidRPr="00000000" w14:paraId="00000089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8.2.1.3.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email address</w:t>
      </w:r>
    </w:p>
    <w:p w:rsidR="00000000" w:rsidDel="00000000" w:rsidP="00000000" w:rsidRDefault="00000000" w:rsidRPr="00000000" w14:paraId="0000008A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8.2.1.4.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address</w:t>
      </w:r>
    </w:p>
    <w:p w:rsidR="00000000" w:rsidDel="00000000" w:rsidP="00000000" w:rsidRDefault="00000000" w:rsidRPr="00000000" w14:paraId="0000008B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8.2.1.5.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username</w:t>
      </w:r>
    </w:p>
    <w:p w:rsidR="00000000" w:rsidDel="00000000" w:rsidP="00000000" w:rsidRDefault="00000000" w:rsidRPr="00000000" w14:paraId="0000008C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8.3.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must display all listings that user is selling</w:t>
      </w:r>
    </w:p>
    <w:p w:rsidR="00000000" w:rsidDel="00000000" w:rsidP="00000000" w:rsidRDefault="00000000" w:rsidRPr="00000000" w14:paraId="0000008E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8.3.1.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edit listings</w:t>
      </w:r>
    </w:p>
    <w:p w:rsidR="00000000" w:rsidDel="00000000" w:rsidP="00000000" w:rsidRDefault="00000000" w:rsidRPr="00000000" w14:paraId="0000008F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8.3.1.1.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system must display text fields/image upload for user to enter his input</w:t>
      </w:r>
    </w:p>
    <w:p w:rsidR="00000000" w:rsidDel="00000000" w:rsidP="00000000" w:rsidRDefault="00000000" w:rsidRPr="00000000" w14:paraId="00000090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8.3.1.1.1.</w:t>
        <w:tab/>
      </w:r>
      <w:r w:rsidDel="00000000" w:rsidR="00000000" w:rsidRPr="00000000">
        <w:rPr>
          <w:rtl w:val="0"/>
        </w:rPr>
        <w:t xml:space="preserve">The user should be able to upload pictures of his house</w:t>
      </w:r>
    </w:p>
    <w:p w:rsidR="00000000" w:rsidDel="00000000" w:rsidP="00000000" w:rsidRDefault="00000000" w:rsidRPr="00000000" w14:paraId="00000091">
      <w:pPr>
        <w:spacing w:after="240" w:before="240" w:lineRule="auto"/>
        <w:ind w:left="3080" w:hanging="640"/>
        <w:rPr/>
      </w:pPr>
      <w:r w:rsidDel="00000000" w:rsidR="00000000" w:rsidRPr="00000000">
        <w:rPr>
          <w:b w:val="1"/>
          <w:rtl w:val="0"/>
        </w:rPr>
        <w:t xml:space="preserve">8.3.1.1.2.</w:t>
        <w:tab/>
      </w:r>
      <w:r w:rsidDel="00000000" w:rsidR="00000000" w:rsidRPr="00000000">
        <w:rPr>
          <w:rtl w:val="0"/>
        </w:rPr>
        <w:t xml:space="preserve">The text field must consist of Address of the apartment.</w:t>
      </w:r>
    </w:p>
    <w:p w:rsidR="00000000" w:rsidDel="00000000" w:rsidP="00000000" w:rsidRDefault="00000000" w:rsidRPr="00000000" w14:paraId="00000092">
      <w:pPr>
        <w:spacing w:after="240" w:before="240" w:lineRule="auto"/>
        <w:ind w:left="3080" w:hanging="640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8.3.1.1.3.</w:t>
        <w:tab/>
      </w:r>
      <w:r w:rsidDel="00000000" w:rsidR="00000000" w:rsidRPr="00000000">
        <w:rPr>
          <w:rtl w:val="0"/>
        </w:rPr>
        <w:t xml:space="preserve">The text field must consist of Selling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3080" w:hanging="640"/>
        <w:rPr/>
      </w:pPr>
      <w:r w:rsidDel="00000000" w:rsidR="00000000" w:rsidRPr="00000000">
        <w:rPr>
          <w:b w:val="1"/>
          <w:rtl w:val="0"/>
        </w:rPr>
        <w:t xml:space="preserve">8.3.1.1.4.</w:t>
        <w:tab/>
      </w:r>
      <w:r w:rsidDel="00000000" w:rsidR="00000000" w:rsidRPr="00000000">
        <w:rPr>
          <w:rtl w:val="0"/>
        </w:rPr>
        <w:t xml:space="preserve">The text field must consist of Number of toilet(s).</w:t>
      </w:r>
    </w:p>
    <w:p w:rsidR="00000000" w:rsidDel="00000000" w:rsidP="00000000" w:rsidRDefault="00000000" w:rsidRPr="00000000" w14:paraId="00000094">
      <w:pPr>
        <w:spacing w:after="240" w:before="240" w:lineRule="auto"/>
        <w:ind w:left="3080" w:hanging="640"/>
        <w:rPr/>
      </w:pPr>
      <w:r w:rsidDel="00000000" w:rsidR="00000000" w:rsidRPr="00000000">
        <w:rPr>
          <w:b w:val="1"/>
          <w:rtl w:val="0"/>
        </w:rPr>
        <w:t xml:space="preserve">8.3.1.1.5.</w:t>
        <w:tab/>
      </w:r>
      <w:r w:rsidDel="00000000" w:rsidR="00000000" w:rsidRPr="00000000">
        <w:rPr>
          <w:rtl w:val="0"/>
        </w:rPr>
        <w:t xml:space="preserve">The text field must consist of Number of bedroom(s). </w:t>
      </w:r>
    </w:p>
    <w:p w:rsidR="00000000" w:rsidDel="00000000" w:rsidP="00000000" w:rsidRDefault="00000000" w:rsidRPr="00000000" w14:paraId="00000095">
      <w:pPr>
        <w:spacing w:after="240" w:before="240" w:lineRule="auto"/>
        <w:ind w:left="3080" w:hanging="640"/>
        <w:rPr/>
      </w:pPr>
      <w:r w:rsidDel="00000000" w:rsidR="00000000" w:rsidRPr="00000000">
        <w:rPr>
          <w:b w:val="1"/>
          <w:rtl w:val="0"/>
        </w:rPr>
        <w:t xml:space="preserve">8.3.1.1.6.</w:t>
        <w:tab/>
      </w:r>
      <w:r w:rsidDel="00000000" w:rsidR="00000000" w:rsidRPr="00000000">
        <w:rPr>
          <w:rtl w:val="0"/>
        </w:rPr>
        <w:t xml:space="preserve">The text field must consist of Square feet. </w:t>
      </w:r>
    </w:p>
    <w:p w:rsidR="00000000" w:rsidDel="00000000" w:rsidP="00000000" w:rsidRDefault="00000000" w:rsidRPr="00000000" w14:paraId="00000096">
      <w:pPr>
        <w:spacing w:after="240" w:before="240" w:lineRule="auto"/>
        <w:ind w:left="3080" w:hanging="640"/>
        <w:rPr/>
      </w:pPr>
      <w:r w:rsidDel="00000000" w:rsidR="00000000" w:rsidRPr="00000000">
        <w:rPr>
          <w:b w:val="1"/>
          <w:rtl w:val="0"/>
        </w:rPr>
        <w:t xml:space="preserve">8.3.1.1.7.</w:t>
        <w:tab/>
      </w:r>
      <w:r w:rsidDel="00000000" w:rsidR="00000000" w:rsidRPr="00000000">
        <w:rPr>
          <w:rtl w:val="0"/>
        </w:rPr>
        <w:t xml:space="preserve">The text field must consist of further details about the house.</w:t>
      </w:r>
    </w:p>
    <w:p w:rsidR="00000000" w:rsidDel="00000000" w:rsidP="00000000" w:rsidRDefault="00000000" w:rsidRPr="00000000" w14:paraId="00000097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8.3.2.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user must be able to delete listings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8.4.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user must be able to change password</w:t>
      </w:r>
    </w:p>
    <w:p w:rsidR="00000000" w:rsidDel="00000000" w:rsidP="00000000" w:rsidRDefault="00000000" w:rsidRPr="00000000" w14:paraId="00000099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8.4.1.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text fields for user to enter his input</w:t>
      </w:r>
    </w:p>
    <w:p w:rsidR="00000000" w:rsidDel="00000000" w:rsidP="00000000" w:rsidRDefault="00000000" w:rsidRPr="00000000" w14:paraId="0000009A">
      <w:pPr>
        <w:spacing w:after="240" w:before="240" w:lineRule="auto"/>
        <w:ind w:left="2360" w:hanging="640"/>
        <w:rPr/>
      </w:pPr>
      <w:r w:rsidDel="00000000" w:rsidR="00000000" w:rsidRPr="00000000">
        <w:rPr>
          <w:b w:val="1"/>
          <w:rtl w:val="0"/>
        </w:rPr>
        <w:t xml:space="preserve">8.4.1.1.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The text field must consist of email address</w:t>
      </w:r>
    </w:p>
    <w:p w:rsidR="00000000" w:rsidDel="00000000" w:rsidP="00000000" w:rsidRDefault="00000000" w:rsidRPr="00000000" w14:paraId="0000009B">
      <w:pPr>
        <w:spacing w:after="240" w:before="240" w:lineRule="auto"/>
        <w:ind w:left="1720" w:hanging="500"/>
        <w:rPr/>
      </w:pPr>
      <w:r w:rsidDel="00000000" w:rsidR="00000000" w:rsidRPr="00000000">
        <w:rPr>
          <w:b w:val="1"/>
          <w:rtl w:val="0"/>
        </w:rPr>
        <w:t xml:space="preserve">8.4.2.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must display send reset link button</w:t>
      </w:r>
    </w:p>
    <w:p w:rsidR="00000000" w:rsidDel="00000000" w:rsidP="00000000" w:rsidRDefault="00000000" w:rsidRPr="00000000" w14:paraId="0000009C">
      <w:pPr>
        <w:spacing w:after="240" w:before="240" w:lineRule="auto"/>
        <w:ind w:left="2360" w:hanging="6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 -Functional Requirements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A6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Password is to be masked with ‘.’</w:t>
      </w:r>
    </w:p>
    <w:p w:rsidR="00000000" w:rsidDel="00000000" w:rsidP="00000000" w:rsidRDefault="00000000" w:rsidRPr="00000000" w14:paraId="000000A7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100% of the email sent must be to the correct email address.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Reliability</w:t>
      </w:r>
    </w:p>
    <w:p w:rsidR="00000000" w:rsidDel="00000000" w:rsidP="00000000" w:rsidRDefault="00000000" w:rsidRPr="00000000" w14:paraId="000000A9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95% of users must be able to login within 10 seconds after pressing the login button.</w:t>
      </w:r>
    </w:p>
    <w:p w:rsidR="00000000" w:rsidDel="00000000" w:rsidP="00000000" w:rsidRDefault="00000000" w:rsidRPr="00000000" w14:paraId="000000AA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Email should be sent out within 1 minute after the registration.</w:t>
      </w:r>
    </w:p>
    <w:p w:rsidR="00000000" w:rsidDel="00000000" w:rsidP="00000000" w:rsidRDefault="00000000" w:rsidRPr="00000000" w14:paraId="000000AB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2.3.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Email should be sent out within 1 minute after the users press the ‘Send email’ button for the forget password function.</w:t>
      </w:r>
    </w:p>
    <w:p w:rsidR="00000000" w:rsidDel="00000000" w:rsidP="00000000" w:rsidRDefault="00000000" w:rsidRPr="00000000" w14:paraId="000000AC">
      <w:pPr>
        <w:spacing w:after="240" w:before="240" w:lineRule="auto"/>
        <w:ind w:left="1720" w:hanging="5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AE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 should be able to increase the number of listings at any time.</w:t>
      </w:r>
    </w:p>
    <w:p w:rsidR="00000000" w:rsidDel="00000000" w:rsidP="00000000" w:rsidRDefault="00000000" w:rsidRPr="00000000" w14:paraId="000000AF">
      <w:pPr>
        <w:spacing w:after="240" w:before="240" w:lineRule="auto"/>
        <w:ind w:left="850.3937007874017" w:hanging="566.9291338582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850.3937007874017" w:hanging="435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Usabilit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1240" w:hanging="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ins w:author="Yupei Fan" w:id="0" w:date="2023-04-10T13:51:01Z"/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ins w:author="Yupei Fan" w:id="0" w:date="2023-04-10T13:51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Performance: This refers to the speed, response time, and throughput of the software application.</w:t>
        </w:r>
      </w:ins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Scalability: This refers to the ability of the software to handle increasing amounts of data or users without any degradation in performance.</w:t>
        </w:r>
      </w:ins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Availability: This refers to the ability of the software to be available for use when needed, without any downtime or interruptions.</w:t>
        </w:r>
      </w:ins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Security: This refers to the ability of the software to protect against unauthorized access, hacking, and other security threats.</w:t>
        </w:r>
      </w:ins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Reliability: This refers to the ability of the software to perform as expected under normal and abnormal conditions.</w:t>
        </w:r>
      </w:ins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Usability: This refers to the ease of use and learnability of the software.</w:t>
        </w:r>
      </w:ins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Maintainability: This refers to the ease with which the software can be modified or updated.</w:t>
        </w:r>
      </w:ins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="276" w:lineRule="auto"/>
        <w:ind w:left="720" w:right="0" w:hanging="360"/>
        <w:jc w:val="left"/>
        <w:rPr>
          <w:ins w:author="Yupei Fan" w:id="0" w:date="2023-04-10T13:51:01Z"/>
        </w:rPr>
      </w:pPr>
      <w:ins w:author="Yupei Fan" w:id="0" w:date="2023-04-10T13:51:01Z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Portability: This refers to the ability of the software to run on different platforms or operating systems without any modification.</w:t>
        </w:r>
      </w:ins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left="80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